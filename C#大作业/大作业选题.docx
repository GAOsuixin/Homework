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选题动机</w:t>
      </w:r>
    </w:p>
    <w:p>
      <w:pPr>
        <w:rPr>
          <w:rFonts w:hint="eastAsia"/>
        </w:rPr>
      </w:pPr>
      <w:r>
        <w:rPr>
          <w:rFonts w:hint="eastAsia"/>
        </w:rPr>
        <w:t>生活中的我们有大大小小的任务需要完成，一时疏忽可能就会导致遗漏重要事件，所以我们小组打算做一个任务提醒软件，该软件不仅可以供我们查看需要完成的任务，而且可以在任务到期之前发送提醒、避免遗漏，以便于我们能够更合理的安排自己的时间并且更充分地完成任务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功能实现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导入任务：</w:t>
      </w:r>
    </w:p>
    <w:p>
      <w:pPr>
        <w:rPr>
          <w:rFonts w:hint="eastAsia"/>
        </w:rPr>
      </w:pPr>
      <w:r>
        <w:rPr>
          <w:rFonts w:hint="eastAsia"/>
        </w:rPr>
        <w:t>可以添加任务到任务列表，进行任务信息的设置与修改。任务信息包括任务名、开始时间、截止时间、提前提醒时间和重复次数。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查询任务：</w:t>
      </w:r>
    </w:p>
    <w:p>
      <w:pPr>
        <w:rPr>
          <w:rFonts w:hint="eastAsia"/>
        </w:rPr>
      </w:pPr>
      <w:r>
        <w:rPr>
          <w:rFonts w:hint="eastAsia"/>
        </w:rPr>
        <w:t>可以选择根据任务的发布时间或者截止时间进行排序，从而得到更清晰的任务列表，方便我们进行接下来的时间安排。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删除任务：</w:t>
      </w:r>
    </w:p>
    <w:p>
      <w:pPr>
        <w:rPr>
          <w:rFonts w:hint="eastAsia"/>
        </w:rPr>
      </w:pPr>
      <w:r>
        <w:rPr>
          <w:rFonts w:hint="eastAsia"/>
        </w:rPr>
        <w:t>可以通过勾选选项，删除已完成任务或者过期任务。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>信息提醒：</w:t>
      </w:r>
    </w:p>
    <w:p>
      <w:pPr>
        <w:rPr>
          <w:rFonts w:hint="eastAsia"/>
        </w:rPr>
      </w:pPr>
      <w:r>
        <w:rPr>
          <w:rFonts w:hint="eastAsia"/>
        </w:rPr>
        <w:t>可以在任务即将开始或者将要结束时发送提醒信息，例如在某门课程开始前十分钟发送提醒，或是在论文提交截止日期的前一周</w:t>
      </w:r>
      <w:bookmarkStart w:id="0" w:name="_GoBack"/>
      <w:bookmarkEnd w:id="0"/>
      <w:r>
        <w:rPr>
          <w:rFonts w:hint="eastAsia"/>
        </w:rPr>
        <w:t>发送提醒，发送信息的提前时间可以在任务信息中进行设置。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技术难点</w:t>
      </w:r>
    </w:p>
    <w:p>
      <w:pPr>
        <w:rPr>
          <w:ins w:id="0" w:author="-Hd王满分" w:date="2020-04-26T16:22:58Z"/>
          <w:rFonts w:hint="default"/>
        </w:rPr>
      </w:pPr>
      <w:del w:id="1" w:author="-Hd王满分" w:date="2020-04-26T16:22:35Z">
        <w:r>
          <w:rPr>
            <w:rFonts w:hint="eastAsia"/>
            <w:lang w:val="en-US"/>
          </w:rPr>
          <w:delText>技术难点主要为</w:delText>
        </w:r>
      </w:del>
      <w:ins w:id="2" w:author="-Hd王满分" w:date="2020-04-26T16:22:35Z">
        <w:r>
          <w:rPr>
            <w:rFonts w:hint="default"/>
          </w:rPr>
          <w:t>①</w:t>
        </w:r>
      </w:ins>
      <w:ins w:id="3" w:author="-Hd王满分" w:date="2020-04-26T16:22:36Z">
        <w:r>
          <w:rPr>
            <w:rFonts w:hint="default"/>
          </w:rPr>
          <w:t xml:space="preserve"> </w:t>
        </w:r>
      </w:ins>
      <w:del w:id="4" w:author="-Hd王满分" w:date="2020-04-26T16:22:42Z">
        <w:r>
          <w:rPr>
            <w:rFonts w:hint="eastAsia"/>
            <w:lang w:val="en-US"/>
          </w:rPr>
          <w:delText>动态ui设计</w:delText>
        </w:r>
      </w:del>
      <w:ins w:id="5" w:author="-Hd王满分" w:date="2020-04-26T16:22:43Z">
        <w:r>
          <w:rPr>
            <w:rFonts w:hint="default"/>
          </w:rPr>
          <w:t>在</w:t>
        </w:r>
      </w:ins>
      <w:ins w:id="6" w:author="-Hd王满分" w:date="2020-04-26T16:22:44Z">
        <w:r>
          <w:rPr>
            <w:rFonts w:hint="default"/>
          </w:rPr>
          <w:t>新建任务</w:t>
        </w:r>
      </w:ins>
      <w:ins w:id="7" w:author="-Hd王满分" w:date="2020-04-26T16:22:45Z">
        <w:r>
          <w:rPr>
            <w:rFonts w:hint="default"/>
          </w:rPr>
          <w:t>的时候，</w:t>
        </w:r>
      </w:ins>
      <w:ins w:id="8" w:author="-Hd王满分" w:date="2020-04-26T16:22:47Z">
        <w:r>
          <w:rPr>
            <w:rFonts w:hint="default"/>
          </w:rPr>
          <w:t>动态</w:t>
        </w:r>
      </w:ins>
      <w:ins w:id="9" w:author="-Hd王满分" w:date="2020-04-26T16:22:48Z">
        <w:r>
          <w:rPr>
            <w:rFonts w:hint="default"/>
          </w:rPr>
          <w:t>生成</w:t>
        </w:r>
      </w:ins>
      <w:ins w:id="10" w:author="-Hd王满分" w:date="2020-04-26T16:22:52Z">
        <w:r>
          <w:rPr>
            <w:rFonts w:hint="default"/>
          </w:rPr>
          <w:t>“</w:t>
        </w:r>
      </w:ins>
      <w:ins w:id="11" w:author="-Hd王满分" w:date="2020-04-26T16:22:55Z">
        <w:r>
          <w:rPr>
            <w:rFonts w:hint="default"/>
          </w:rPr>
          <w:t>新建任务</w:t>
        </w:r>
      </w:ins>
      <w:ins w:id="12" w:author="-Hd王满分" w:date="2020-04-26T16:22:56Z">
        <w:r>
          <w:rPr>
            <w:rFonts w:hint="default"/>
          </w:rPr>
          <w:t>组件</w:t>
        </w:r>
      </w:ins>
      <w:ins w:id="13" w:author="-Hd王满分" w:date="2020-04-26T16:22:52Z">
        <w:r>
          <w:rPr>
            <w:rFonts w:hint="default"/>
          </w:rPr>
          <w:t>”</w:t>
        </w:r>
      </w:ins>
      <w:ins w:id="14" w:author="-Hd王满分" w:date="2020-04-26T16:22:57Z">
        <w:r>
          <w:rPr>
            <w:rFonts w:hint="default"/>
          </w:rPr>
          <w:t>；</w:t>
        </w:r>
      </w:ins>
    </w:p>
    <w:p>
      <w:pPr>
        <w:rPr>
          <w:ins w:id="15" w:author="-Hd王满分" w:date="2020-04-26T16:23:35Z"/>
          <w:rFonts w:hint="default"/>
        </w:rPr>
      </w:pPr>
      <w:ins w:id="16" w:author="-Hd王满分" w:date="2020-04-26T16:22:59Z">
        <w:r>
          <w:rPr>
            <w:rFonts w:hint="default"/>
          </w:rPr>
          <w:t>②</w:t>
        </w:r>
      </w:ins>
      <w:ins w:id="17" w:author="-Hd王满分" w:date="2020-04-26T16:23:15Z">
        <w:r>
          <w:rPr>
            <w:rFonts w:hint="default"/>
          </w:rPr>
          <w:t xml:space="preserve"> 任务</w:t>
        </w:r>
      </w:ins>
      <w:ins w:id="18" w:author="-Hd王满分" w:date="2020-04-26T16:23:16Z">
        <w:r>
          <w:rPr>
            <w:rFonts w:hint="default"/>
          </w:rPr>
          <w:t>提醒</w:t>
        </w:r>
      </w:ins>
      <w:ins w:id="19" w:author="-Hd王满分" w:date="2020-04-26T16:23:20Z">
        <w:r>
          <w:rPr>
            <w:rFonts w:hint="default"/>
          </w:rPr>
          <w:t>：</w:t>
        </w:r>
      </w:ins>
      <w:ins w:id="20" w:author="-Hd王满分" w:date="2020-04-26T16:23:25Z">
        <w:r>
          <w:rPr>
            <w:rFonts w:hint="default"/>
          </w:rPr>
          <w:t>实时</w:t>
        </w:r>
      </w:ins>
      <w:ins w:id="21" w:author="-Hd王满分" w:date="2020-04-26T16:23:26Z">
        <w:r>
          <w:rPr>
            <w:rFonts w:hint="default"/>
          </w:rPr>
          <w:t>监控</w:t>
        </w:r>
      </w:ins>
      <w:ins w:id="22" w:author="-Hd王满分" w:date="2020-04-26T16:23:30Z">
        <w:r>
          <w:rPr>
            <w:rFonts w:hint="default"/>
          </w:rPr>
          <w:t>是否</w:t>
        </w:r>
      </w:ins>
      <w:ins w:id="23" w:author="-Hd王满分" w:date="2020-04-26T16:23:32Z">
        <w:r>
          <w:rPr>
            <w:rFonts w:hint="default"/>
          </w:rPr>
          <w:t>达到</w:t>
        </w:r>
      </w:ins>
      <w:ins w:id="24" w:author="-Hd王满分" w:date="2020-04-26T16:23:33Z">
        <w:r>
          <w:rPr>
            <w:rFonts w:hint="default"/>
          </w:rPr>
          <w:t>提醒时间</w:t>
        </w:r>
      </w:ins>
      <w:ins w:id="25" w:author="-Hd王满分" w:date="2020-04-26T16:23:34Z">
        <w:r>
          <w:rPr>
            <w:rFonts w:hint="default"/>
          </w:rPr>
          <w:t>；</w:t>
        </w:r>
      </w:ins>
    </w:p>
    <w:p>
      <w:pPr>
        <w:rPr>
          <w:ins w:id="26" w:author="-Hd王满分" w:date="2020-04-26T16:23:42Z"/>
          <w:rFonts w:hint="default"/>
        </w:rPr>
      </w:pPr>
      <w:ins w:id="27" w:author="-Hd王满分" w:date="2020-04-26T16:23:36Z">
        <w:r>
          <w:rPr>
            <w:rFonts w:hint="default"/>
          </w:rPr>
          <w:t xml:space="preserve">③ </w:t>
        </w:r>
      </w:ins>
      <w:ins w:id="28" w:author="-Hd王满分" w:date="2020-04-26T16:23:41Z">
        <w:r>
          <w:rPr>
            <w:rFonts w:hint="default"/>
          </w:rPr>
          <w:t>数据库的</w:t>
        </w:r>
      </w:ins>
      <w:ins w:id="29" w:author="-Hd王满分" w:date="2020-04-26T16:23:42Z">
        <w:r>
          <w:rPr>
            <w:rFonts w:hint="default"/>
          </w:rPr>
          <w:t>交互</w:t>
        </w:r>
      </w:ins>
    </w:p>
    <w:p>
      <w:pPr>
        <w:rPr>
          <w:ins w:id="30" w:author="-Hd王满分" w:date="2020-04-26T16:24:26Z"/>
          <w:rFonts w:hint="default"/>
        </w:rPr>
      </w:pPr>
      <w:ins w:id="31" w:author="-Hd王满分" w:date="2020-04-26T16:23:44Z">
        <w:r>
          <w:rPr>
            <w:rFonts w:hint="default"/>
          </w:rPr>
          <w:t xml:space="preserve">④ </w:t>
        </w:r>
      </w:ins>
      <w:ins w:id="32" w:author="-Hd王满分" w:date="2020-04-26T16:24:01Z">
        <w:r>
          <w:rPr>
            <w:rFonts w:hint="default"/>
          </w:rPr>
          <w:t>UI 设计</w:t>
        </w:r>
      </w:ins>
    </w:p>
    <w:p>
      <w:pPr>
        <w:rPr>
          <w:ins w:id="33" w:author="-Hd王满分" w:date="2020-04-26T16:24:26Z"/>
          <w:rFonts w:hint="default"/>
        </w:rPr>
      </w:pPr>
    </w:p>
    <w:p>
      <w:pPr>
        <w:rPr>
          <w:rFonts w:hint="default"/>
        </w:rPr>
      </w:pPr>
    </w:p>
    <w:p>
      <w:pPr>
        <w:pStyle w:val="5"/>
        <w:widowControl w:val="0"/>
        <w:numPr>
          <w:ilvl w:val="0"/>
          <w:numId w:val="1"/>
        </w:numPr>
        <w:ind w:firstLineChars="0"/>
        <w:jc w:val="both"/>
        <w:rPr>
          <w:ins w:id="35" w:author="-Hd王满分" w:date="2020-04-26T16:24:25Z"/>
        </w:rPr>
        <w:pPrChange w:id="34" w:author="-Hd王满分" w:date="2020-04-26T16:24:27Z">
          <w:pPr>
            <w:pStyle w:val="5"/>
            <w:widowControl w:val="0"/>
            <w:numPr>
              <w:numId w:val="0"/>
            </w:numPr>
            <w:jc w:val="both"/>
          </w:pPr>
        </w:pPrChange>
      </w:pPr>
      <w:r>
        <w:rPr>
          <w:rFonts w:hint="eastAsia"/>
        </w:rPr>
        <w:t>人员分工</w:t>
      </w:r>
    </w:p>
    <w:p>
      <w:pPr>
        <w:pStyle w:val="5"/>
        <w:widowControl w:val="0"/>
        <w:numPr>
          <w:numId w:val="0"/>
        </w:numPr>
        <w:jc w:val="both"/>
      </w:pPr>
      <w:ins w:id="36" w:author="-Hd王满分" w:date="2020-04-26T16:24:29Z">
        <w:r>
          <w:rPr/>
          <w:t>全员：</w:t>
        </w:r>
      </w:ins>
      <w:ins w:id="37" w:author="-Hd王满分" w:date="2020-04-26T16:24:33Z">
        <w:r>
          <w:rPr/>
          <w:t>前端</w:t>
        </w:r>
      </w:ins>
      <w:ins w:id="38" w:author="-Hd王满分" w:date="2020-04-26T16:24:36Z">
        <w:r>
          <w:rPr/>
          <w:t xml:space="preserve"> </w:t>
        </w:r>
      </w:ins>
      <w:ins w:id="39" w:author="-Hd王满分" w:date="2020-04-26T16:24:34Z">
        <w:r>
          <w:rPr/>
          <w:t>UI</w:t>
        </w:r>
      </w:ins>
      <w:ins w:id="40" w:author="-Hd王满分" w:date="2020-04-26T16:24:36Z">
        <w:r>
          <w:rPr/>
          <w:t xml:space="preserve"> </w:t>
        </w:r>
      </w:ins>
      <w:ins w:id="41" w:author="-Hd王满分" w:date="2020-04-26T16:24:35Z">
        <w:r>
          <w:rPr/>
          <w:t>设计</w:t>
        </w:r>
      </w:ins>
    </w:p>
    <w:p>
      <w:pPr>
        <w:rPr>
          <w:ins w:id="42" w:author="-Hd王满分" w:date="2020-04-26T16:24:18Z"/>
          <w:rFonts w:hint="eastAsia"/>
        </w:rPr>
      </w:pPr>
      <w:r>
        <w:rPr>
          <w:rFonts w:hint="eastAsia"/>
        </w:rPr>
        <w:t>高航负责实现导入任务功能，</w:t>
      </w:r>
    </w:p>
    <w:p>
      <w:pPr>
        <w:rPr>
          <w:ins w:id="43" w:author="-Hd王满分" w:date="2020-04-26T16:24:19Z"/>
          <w:rFonts w:hint="eastAsia"/>
        </w:rPr>
      </w:pPr>
      <w:r>
        <w:rPr>
          <w:rFonts w:hint="eastAsia"/>
        </w:rPr>
        <w:t>高随心负责实现查询任务功能，</w:t>
      </w:r>
    </w:p>
    <w:p>
      <w:pPr>
        <w:rPr>
          <w:ins w:id="44" w:author="-Hd王满分" w:date="2020-04-26T16:24:20Z"/>
          <w:rFonts w:hint="eastAsia"/>
        </w:rPr>
      </w:pPr>
      <w:r>
        <w:rPr>
          <w:rFonts w:hint="eastAsia"/>
        </w:rPr>
        <w:t>刘维帆负责实现删除任务功能，</w:t>
      </w:r>
    </w:p>
    <w:p>
      <w:r>
        <w:rPr>
          <w:rFonts w:hint="eastAsia"/>
        </w:rPr>
        <w:t>王佳翰负责信息提醒功能。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C535A"/>
    <w:multiLevelType w:val="multilevel"/>
    <w:tmpl w:val="59AC53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-Hd王满分">
    <w15:presenceInfo w15:providerId="WPS Office" w15:userId="33689035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66"/>
    <w:rsid w:val="002417E6"/>
    <w:rsid w:val="003335D4"/>
    <w:rsid w:val="003350BD"/>
    <w:rsid w:val="00397E0C"/>
    <w:rsid w:val="004B32E4"/>
    <w:rsid w:val="00537CD3"/>
    <w:rsid w:val="00556F24"/>
    <w:rsid w:val="00697ACA"/>
    <w:rsid w:val="009B6CB0"/>
    <w:rsid w:val="00A135ED"/>
    <w:rsid w:val="00AE0966"/>
    <w:rsid w:val="00BF78A0"/>
    <w:rsid w:val="00CC50DD"/>
    <w:rsid w:val="00E12652"/>
    <w:rsid w:val="FFF7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444</Characters>
  <Lines>3</Lines>
  <Paragraphs>1</Paragraphs>
  <TotalTime>0</TotalTime>
  <ScaleCrop>false</ScaleCrop>
  <LinksUpToDate>false</LinksUpToDate>
  <CharactersWithSpaces>520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2020-04-25T14:54:00Z</dcterms:created>
  <dc:creator>随心 高</dc:creator>
  <cp:lastModifiedBy>hedon-</cp:lastModifiedBy>
  <dcterms:modified xsi:type="dcterms:W3CDTF">2020-04-26T16:24:55Z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